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43" w:rsidRPr="001368CB" w:rsidRDefault="00670093">
      <w:pPr>
        <w:rPr>
          <w:rFonts w:ascii="Calibri Light" w:hAnsi="Calibri Light" w:cs="Arial"/>
        </w:rPr>
      </w:pPr>
      <w:r w:rsidRPr="001368CB">
        <w:rPr>
          <w:rFonts w:ascii="Calibri Light" w:hAnsi="Calibri Light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954B5" wp14:editId="3CE368B0">
                <wp:simplePos x="0" y="0"/>
                <wp:positionH relativeFrom="column">
                  <wp:posOffset>247650</wp:posOffset>
                </wp:positionH>
                <wp:positionV relativeFrom="paragraph">
                  <wp:posOffset>1381125</wp:posOffset>
                </wp:positionV>
                <wp:extent cx="6457950" cy="4191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371" w:rsidRPr="00670093" w:rsidRDefault="00B55371" w:rsidP="0067009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7009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Attention Pathology: Additional Specimen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954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108.75pt;width:508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">
                <v:textbox>
                  <w:txbxContent>
                    <w:p w:rsidR="00B55371" w:rsidRPr="00670093" w:rsidRDefault="00B55371" w:rsidP="0067009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70093">
                        <w:rPr>
                          <w:rFonts w:ascii="Arial" w:hAnsi="Arial" w:cs="Arial"/>
                          <w:sz w:val="28"/>
                          <w:szCs w:val="28"/>
                        </w:rPr>
                        <w:t>Attention Pathology: Additional Specimen Request</w:t>
                      </w:r>
                    </w:p>
                  </w:txbxContent>
                </v:textbox>
              </v:shape>
            </w:pict>
          </mc:Fallback>
        </mc:AlternateContent>
      </w:r>
      <w:r w:rsidR="000336B8">
        <w:rPr>
          <w:rFonts w:ascii="Calibri Light" w:hAnsi="Calibri Light" w:cs="Arial"/>
          <w:noProof/>
        </w:rPr>
        <w:softHyphen/>
      </w:r>
      <w:r w:rsidR="000336B8">
        <w:rPr>
          <w:rFonts w:ascii="Calibri Light" w:hAnsi="Calibri Light" w:cs="Arial"/>
          <w:noProof/>
        </w:rPr>
        <w:softHyphen/>
      </w:r>
      <w:r w:rsidR="000336B8">
        <w:rPr>
          <w:rFonts w:ascii="Calibri Light" w:hAnsi="Calibri Light" w:cs="Arial"/>
          <w:noProof/>
        </w:rPr>
        <w:softHyphen/>
      </w:r>
      <w:r w:rsidR="000336B8">
        <w:rPr>
          <w:rFonts w:ascii="Calibri Light" w:hAnsi="Calibri Light" w:cs="Arial"/>
          <w:noProof/>
        </w:rPr>
        <w:softHyphen/>
      </w:r>
      <w:r w:rsidR="000336B8">
        <w:rPr>
          <w:rFonts w:ascii="Calibri Light" w:hAnsi="Calibri Light" w:cs="Arial"/>
          <w:noProof/>
        </w:rPr>
        <w:softHyphen/>
      </w:r>
      <w:r w:rsidRPr="001368CB">
        <w:rPr>
          <w:rFonts w:ascii="Calibri Light" w:hAnsi="Calibri Light" w:cs="Arial"/>
          <w:noProof/>
        </w:rPr>
        <w:drawing>
          <wp:inline distT="0" distB="0" distL="0" distR="0" wp14:anchorId="7B3405F8" wp14:editId="15D5F9BA">
            <wp:extent cx="6492240" cy="1211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8CB">
        <w:rPr>
          <w:rFonts w:ascii="Calibri Light" w:hAnsi="Calibri Light" w:cs="Arial"/>
          <w:noProof/>
        </w:rPr>
        <w:drawing>
          <wp:inline distT="0" distB="0" distL="0" distR="0" wp14:anchorId="4CDA0725" wp14:editId="63510795">
            <wp:extent cx="7124700" cy="71703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71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093" w:rsidRPr="00361E87" w:rsidRDefault="00670093">
      <w:pPr>
        <w:rPr>
          <w:rFonts w:ascii="Calibri Light" w:hAnsi="Calibri Light" w:cs="Arial"/>
          <w:sz w:val="24"/>
          <w:szCs w:val="20"/>
        </w:rPr>
      </w:pPr>
      <w:r w:rsidRPr="00361E87">
        <w:rPr>
          <w:rFonts w:ascii="Calibri Light" w:hAnsi="Calibri Light" w:cs="Arial"/>
          <w:sz w:val="24"/>
          <w:szCs w:val="20"/>
        </w:rPr>
        <w:t xml:space="preserve">Dear </w:t>
      </w:r>
      <w:r w:rsidR="00497B1D" w:rsidRPr="00497B1D">
        <w:rPr>
          <w:rFonts w:ascii="Calibri Light" w:hAnsi="Calibri Light" w:cs="Arial"/>
          <w:sz w:val="24"/>
          <w:szCs w:val="20"/>
        </w:rPr>
        <w:t>{{</w:t>
      </w:r>
      <w:proofErr w:type="spellStart"/>
      <w:r w:rsidR="00497B1D" w:rsidRPr="00497B1D">
        <w:rPr>
          <w:rFonts w:ascii="Calibri Light" w:hAnsi="Calibri Light" w:cs="Arial"/>
          <w:sz w:val="24"/>
          <w:szCs w:val="20"/>
        </w:rPr>
        <w:t>TableStart</w:t>
      </w:r>
      <w:proofErr w:type="gramStart"/>
      <w:r w:rsidR="00497B1D" w:rsidRPr="00497B1D">
        <w:rPr>
          <w:rFonts w:ascii="Calibri Light" w:hAnsi="Calibri Light" w:cs="Arial"/>
          <w:sz w:val="24"/>
          <w:szCs w:val="20"/>
        </w:rPr>
        <w:t>:Case</w:t>
      </w:r>
      <w:proofErr w:type="spellEnd"/>
      <w:proofErr w:type="gramEnd"/>
      <w:r w:rsidR="00497B1D" w:rsidRPr="00497B1D">
        <w:rPr>
          <w:rFonts w:ascii="Calibri Light" w:hAnsi="Calibri Light" w:cs="Arial"/>
          <w:sz w:val="24"/>
          <w:szCs w:val="20"/>
        </w:rPr>
        <w:t>}}{{Contact Name: Salutation 1}} {{Contact Name: First Name 1}} {{Contact Name: Last Name 1}}{{</w:t>
      </w:r>
      <w:proofErr w:type="spellStart"/>
      <w:r w:rsidR="00497B1D" w:rsidRPr="00497B1D">
        <w:rPr>
          <w:rFonts w:ascii="Calibri Light" w:hAnsi="Calibri Light" w:cs="Arial"/>
          <w:sz w:val="24"/>
          <w:szCs w:val="20"/>
        </w:rPr>
        <w:t>TableEnd:Case</w:t>
      </w:r>
      <w:proofErr w:type="spellEnd"/>
      <w:r w:rsidR="00497B1D" w:rsidRPr="00497B1D">
        <w:rPr>
          <w:rFonts w:ascii="Calibri Light" w:hAnsi="Calibri Light" w:cs="Arial"/>
          <w:sz w:val="24"/>
          <w:szCs w:val="20"/>
        </w:rPr>
        <w:t>}}</w:t>
      </w:r>
      <w:r w:rsidR="00497B1D">
        <w:rPr>
          <w:rFonts w:ascii="Calibri Light" w:hAnsi="Calibri Light" w:cs="Arial"/>
          <w:sz w:val="24"/>
          <w:szCs w:val="20"/>
        </w:rPr>
        <w:t>:</w:t>
      </w:r>
    </w:p>
    <w:p w:rsidR="001A16F7" w:rsidRPr="00361E87" w:rsidRDefault="00670093" w:rsidP="001A16F7">
      <w:pPr>
        <w:rPr>
          <w:rFonts w:ascii="Calibri Light" w:hAnsi="Calibri Light" w:cs="Arial"/>
          <w:sz w:val="24"/>
          <w:szCs w:val="20"/>
        </w:rPr>
      </w:pPr>
      <w:r w:rsidRPr="00361E87">
        <w:rPr>
          <w:rFonts w:ascii="Calibri Light" w:hAnsi="Calibri Light" w:cs="Arial"/>
          <w:sz w:val="24"/>
          <w:szCs w:val="20"/>
        </w:rPr>
        <w:t xml:space="preserve">Thank you for submitting </w:t>
      </w:r>
      <w:r w:rsidR="002C7D52">
        <w:rPr>
          <w:rFonts w:ascii="Calibri Light" w:hAnsi="Calibri Light" w:cs="Arial"/>
          <w:b/>
          <w:color w:val="FF0000"/>
          <w:sz w:val="24"/>
          <w:szCs w:val="20"/>
        </w:rPr>
        <w:t>Specimen ID</w:t>
      </w:r>
      <w:r w:rsidR="001A3062" w:rsidRPr="001A3062">
        <w:rPr>
          <w:rFonts w:ascii="Calibri Light" w:hAnsi="Calibri Light" w:cs="Arial"/>
          <w:b/>
          <w:color w:val="FF0000"/>
          <w:sz w:val="24"/>
          <w:szCs w:val="20"/>
        </w:rPr>
        <w:t xml:space="preserve"> </w:t>
      </w:r>
      <w:r w:rsidR="00062918">
        <w:rPr>
          <w:rFonts w:ascii="Calibri Light" w:hAnsi="Calibri Light" w:cs="Arial"/>
          <w:b/>
          <w:color w:val="FF0000"/>
          <w:sz w:val="24"/>
          <w:szCs w:val="20"/>
        </w:rPr>
        <w:t>(</w:t>
      </w:r>
      <w:r w:rsidR="004870C8">
        <w:rPr>
          <w:rFonts w:ascii="Calibri Light" w:hAnsi="Calibri Light" w:cs="Arial"/>
          <w:b/>
          <w:color w:val="FF0000"/>
          <w:sz w:val="24"/>
          <w:szCs w:val="20"/>
        </w:rPr>
        <w:t>_________</w:t>
      </w:r>
      <w:r w:rsidR="00062918">
        <w:rPr>
          <w:rFonts w:ascii="Calibri Light" w:hAnsi="Calibri Light" w:cs="Arial"/>
          <w:b/>
          <w:color w:val="FF0000"/>
          <w:sz w:val="24"/>
          <w:szCs w:val="20"/>
        </w:rPr>
        <w:t xml:space="preserve">) </w:t>
      </w:r>
      <w:r w:rsidRPr="00361E87">
        <w:rPr>
          <w:rFonts w:ascii="Calibri Light" w:hAnsi="Calibri Light" w:cs="Arial"/>
          <w:sz w:val="24"/>
          <w:szCs w:val="20"/>
        </w:rPr>
        <w:t xml:space="preserve">in response to our request for patient </w:t>
      </w:r>
      <w:r w:rsidR="002C7D52" w:rsidRPr="002C7D52">
        <w:rPr>
          <w:rFonts w:ascii="Calibri Light" w:hAnsi="Calibri Light" w:cs="Arial"/>
          <w:sz w:val="24"/>
          <w:szCs w:val="20"/>
        </w:rPr>
        <w:t>{{</w:t>
      </w:r>
      <w:proofErr w:type="spellStart"/>
      <w:r w:rsidR="002C7D52" w:rsidRPr="002C7D52">
        <w:rPr>
          <w:rFonts w:ascii="Calibri Light" w:hAnsi="Calibri Light" w:cs="Arial"/>
          <w:sz w:val="24"/>
          <w:szCs w:val="20"/>
        </w:rPr>
        <w:t>TableStart</w:t>
      </w:r>
      <w:proofErr w:type="gramStart"/>
      <w:r w:rsidR="002C7D52" w:rsidRPr="002C7D52">
        <w:rPr>
          <w:rFonts w:ascii="Calibri Light" w:hAnsi="Calibri Light" w:cs="Arial"/>
          <w:sz w:val="24"/>
          <w:szCs w:val="20"/>
        </w:rPr>
        <w:t>:Case</w:t>
      </w:r>
      <w:proofErr w:type="spellEnd"/>
      <w:proofErr w:type="gramEnd"/>
      <w:r w:rsidR="002C7D52" w:rsidRPr="002C7D52">
        <w:rPr>
          <w:rFonts w:ascii="Calibri Light" w:hAnsi="Calibri Light" w:cs="Arial"/>
          <w:sz w:val="24"/>
          <w:szCs w:val="20"/>
        </w:rPr>
        <w:t>}}{{</w:t>
      </w:r>
      <w:proofErr w:type="spellStart"/>
      <w:r w:rsidR="002C7D52" w:rsidRPr="002C7D52">
        <w:rPr>
          <w:rFonts w:ascii="Calibri Light" w:hAnsi="Calibri Light" w:cs="Arial"/>
          <w:sz w:val="24"/>
          <w:szCs w:val="20"/>
        </w:rPr>
        <w:t>Patient_Initials</w:t>
      </w:r>
      <w:proofErr w:type="spellEnd"/>
      <w:r w:rsidR="002C7D52" w:rsidRPr="002C7D52">
        <w:rPr>
          <w:rFonts w:ascii="Calibri Light" w:hAnsi="Calibri Light" w:cs="Arial"/>
          <w:sz w:val="24"/>
          <w:szCs w:val="20"/>
        </w:rPr>
        <w:t xml:space="preserve">}} </w:t>
      </w:r>
      <w:r w:rsidR="00C4325B" w:rsidRPr="00C4325B">
        <w:rPr>
          <w:rFonts w:ascii="Calibri Light" w:hAnsi="Calibri Light" w:cs="Arial"/>
          <w:sz w:val="24"/>
          <w:szCs w:val="20"/>
        </w:rPr>
        <w:t xml:space="preserve">(DOB: </w:t>
      </w:r>
      <w:r w:rsidR="002C7D52" w:rsidRPr="002C7D52">
        <w:rPr>
          <w:rFonts w:ascii="Calibri Light" w:hAnsi="Calibri Light" w:cs="Arial"/>
          <w:sz w:val="24"/>
          <w:szCs w:val="20"/>
        </w:rPr>
        <w:t>{{DOB\@ MM/</w:t>
      </w:r>
      <w:proofErr w:type="spellStart"/>
      <w:r w:rsidR="002C7D52" w:rsidRPr="002C7D52">
        <w:rPr>
          <w:rFonts w:ascii="Calibri Light" w:hAnsi="Calibri Light" w:cs="Arial"/>
          <w:sz w:val="24"/>
          <w:szCs w:val="20"/>
        </w:rPr>
        <w:t>dd</w:t>
      </w:r>
      <w:proofErr w:type="spellEnd"/>
      <w:r w:rsidR="002C7D52" w:rsidRPr="002C7D52">
        <w:rPr>
          <w:rFonts w:ascii="Calibri Light" w:hAnsi="Calibri Light" w:cs="Arial"/>
          <w:sz w:val="24"/>
          <w:szCs w:val="20"/>
        </w:rPr>
        <w:t>/</w:t>
      </w:r>
      <w:proofErr w:type="spellStart"/>
      <w:r w:rsidR="002C7D52" w:rsidRPr="002C7D52">
        <w:rPr>
          <w:rFonts w:ascii="Calibri Light" w:hAnsi="Calibri Light" w:cs="Arial"/>
          <w:sz w:val="24"/>
          <w:szCs w:val="20"/>
        </w:rPr>
        <w:t>yyyy</w:t>
      </w:r>
      <w:proofErr w:type="spellEnd"/>
      <w:r w:rsidR="002C7D52" w:rsidRPr="002C7D52">
        <w:rPr>
          <w:rFonts w:ascii="Calibri Light" w:hAnsi="Calibri Light" w:cs="Arial"/>
          <w:sz w:val="24"/>
          <w:szCs w:val="20"/>
        </w:rPr>
        <w:t>}}{{</w:t>
      </w:r>
      <w:proofErr w:type="spellStart"/>
      <w:r w:rsidR="002C7D52" w:rsidRPr="002C7D52">
        <w:rPr>
          <w:rFonts w:ascii="Calibri Light" w:hAnsi="Calibri Light" w:cs="Arial"/>
          <w:sz w:val="24"/>
          <w:szCs w:val="20"/>
        </w:rPr>
        <w:t>TableEnd:Case</w:t>
      </w:r>
      <w:proofErr w:type="spellEnd"/>
      <w:r w:rsidR="002C7D52" w:rsidRPr="002C7D52">
        <w:rPr>
          <w:rFonts w:ascii="Calibri Light" w:hAnsi="Calibri Light" w:cs="Arial"/>
          <w:sz w:val="24"/>
          <w:szCs w:val="20"/>
        </w:rPr>
        <w:t>}}</w:t>
      </w:r>
      <w:r w:rsidR="00C4325B" w:rsidRPr="00C4325B">
        <w:rPr>
          <w:rFonts w:ascii="Calibri Light" w:hAnsi="Calibri Light" w:cs="Arial"/>
          <w:sz w:val="24"/>
          <w:szCs w:val="20"/>
        </w:rPr>
        <w:t>)</w:t>
      </w:r>
      <w:r w:rsidRPr="00361E87">
        <w:rPr>
          <w:rFonts w:ascii="Calibri Light" w:hAnsi="Calibri Light" w:cs="Arial"/>
          <w:sz w:val="24"/>
          <w:szCs w:val="20"/>
        </w:rPr>
        <w:t xml:space="preserve">. </w:t>
      </w:r>
      <w:r w:rsidR="001A16F7" w:rsidRPr="00361E87">
        <w:rPr>
          <w:rFonts w:ascii="Calibri Light" w:hAnsi="Calibri Light" w:cs="Arial"/>
          <w:sz w:val="24"/>
          <w:szCs w:val="20"/>
        </w:rPr>
        <w:t xml:space="preserve"> </w:t>
      </w:r>
      <w:r w:rsidR="00D16147" w:rsidRPr="00361E87">
        <w:rPr>
          <w:rFonts w:ascii="Calibri Light" w:hAnsi="Calibri Light" w:cs="Arial"/>
          <w:sz w:val="24"/>
          <w:szCs w:val="20"/>
        </w:rPr>
        <w:t xml:space="preserve">Upon review of the H&amp;E slide for the submitted </w:t>
      </w:r>
      <w:r w:rsidR="009715CC" w:rsidRPr="00361E87">
        <w:rPr>
          <w:rFonts w:ascii="Calibri Light" w:hAnsi="Calibri Light" w:cs="Arial"/>
          <w:sz w:val="24"/>
          <w:szCs w:val="20"/>
        </w:rPr>
        <w:t>specimen</w:t>
      </w:r>
      <w:r w:rsidR="00BF5E07" w:rsidRPr="00361E87">
        <w:rPr>
          <w:rFonts w:ascii="Calibri Light" w:hAnsi="Calibri Light" w:cs="Arial"/>
          <w:sz w:val="24"/>
          <w:szCs w:val="20"/>
        </w:rPr>
        <w:t>,</w:t>
      </w:r>
      <w:r w:rsidR="009715CC" w:rsidRPr="00361E87">
        <w:rPr>
          <w:rFonts w:ascii="Calibri Light" w:hAnsi="Calibri Light" w:cs="Arial"/>
          <w:sz w:val="24"/>
          <w:szCs w:val="20"/>
        </w:rPr>
        <w:t xml:space="preserve"> </w:t>
      </w:r>
      <w:r w:rsidR="001A16F7" w:rsidRPr="00361E87">
        <w:rPr>
          <w:rFonts w:ascii="Calibri Light" w:hAnsi="Calibri Light" w:cs="Arial"/>
          <w:sz w:val="24"/>
          <w:szCs w:val="20"/>
        </w:rPr>
        <w:t>our pathologist</w:t>
      </w:r>
      <w:r w:rsidR="00D16147" w:rsidRPr="00361E87">
        <w:rPr>
          <w:rFonts w:ascii="Calibri Light" w:hAnsi="Calibri Light" w:cs="Arial"/>
          <w:sz w:val="24"/>
          <w:szCs w:val="20"/>
        </w:rPr>
        <w:t xml:space="preserve"> </w:t>
      </w:r>
      <w:r w:rsidR="007E6650" w:rsidRPr="00361E87">
        <w:rPr>
          <w:rFonts w:ascii="Calibri Light" w:hAnsi="Calibri Light" w:cs="Arial"/>
          <w:sz w:val="24"/>
          <w:szCs w:val="20"/>
        </w:rPr>
        <w:t xml:space="preserve">requests </w:t>
      </w:r>
      <w:r w:rsidR="009715CC" w:rsidRPr="00361E87">
        <w:rPr>
          <w:rFonts w:ascii="Calibri Light" w:hAnsi="Calibri Light" w:cs="Arial"/>
          <w:sz w:val="24"/>
          <w:szCs w:val="20"/>
        </w:rPr>
        <w:t>another specimen</w:t>
      </w:r>
      <w:r w:rsidR="007E6650" w:rsidRPr="00361E87">
        <w:rPr>
          <w:rFonts w:ascii="Calibri Light" w:hAnsi="Calibri Light" w:cs="Arial"/>
          <w:sz w:val="24"/>
          <w:szCs w:val="20"/>
        </w:rPr>
        <w:t xml:space="preserve"> containing</w:t>
      </w:r>
      <w:r w:rsidR="00D16147" w:rsidRPr="00361E87">
        <w:rPr>
          <w:rFonts w:ascii="Calibri Light" w:hAnsi="Calibri Light" w:cs="Arial"/>
          <w:sz w:val="24"/>
          <w:szCs w:val="20"/>
        </w:rPr>
        <w:t xml:space="preserve"> the </w:t>
      </w:r>
      <w:r w:rsidR="001A16F7" w:rsidRPr="00361E87">
        <w:rPr>
          <w:rFonts w:ascii="Calibri Light" w:hAnsi="Calibri Light" w:cs="Arial"/>
          <w:sz w:val="24"/>
          <w:szCs w:val="20"/>
        </w:rPr>
        <w:t>largest</w:t>
      </w:r>
      <w:r w:rsidR="00D16147" w:rsidRPr="00361E87">
        <w:rPr>
          <w:rFonts w:ascii="Calibri Light" w:hAnsi="Calibri Light" w:cs="Arial"/>
          <w:sz w:val="24"/>
          <w:szCs w:val="20"/>
        </w:rPr>
        <w:t xml:space="preserve"> cross section of </w:t>
      </w:r>
      <w:r w:rsidR="001A16F7" w:rsidRPr="00361E87">
        <w:rPr>
          <w:rFonts w:ascii="Calibri Light" w:hAnsi="Calibri Light" w:cs="Arial"/>
          <w:sz w:val="24"/>
          <w:szCs w:val="20"/>
        </w:rPr>
        <w:t>highest grade</w:t>
      </w:r>
      <w:r w:rsidR="00020A8A" w:rsidRPr="00936F69">
        <w:rPr>
          <w:rFonts w:ascii="Calibri Light" w:hAnsi="Calibri Light" w:cs="Arial"/>
          <w:b/>
          <w:color w:val="FF0000"/>
          <w:sz w:val="24"/>
          <w:szCs w:val="20"/>
        </w:rPr>
        <w:t xml:space="preserve"> </w:t>
      </w:r>
      <w:r w:rsidR="004870C8">
        <w:rPr>
          <w:rFonts w:ascii="Calibri Light" w:hAnsi="Calibri Light" w:cs="Arial"/>
          <w:b/>
          <w:color w:val="FF0000"/>
          <w:sz w:val="24"/>
          <w:szCs w:val="20"/>
        </w:rPr>
        <w:t>_________</w:t>
      </w:r>
      <w:r w:rsidR="001B77EB">
        <w:rPr>
          <w:rFonts w:ascii="Calibri Light" w:hAnsi="Calibri Light" w:cs="Arial"/>
          <w:b/>
          <w:color w:val="FF0000"/>
          <w:sz w:val="24"/>
          <w:szCs w:val="20"/>
        </w:rPr>
        <w:t xml:space="preserve"> </w:t>
      </w:r>
      <w:r w:rsidR="001B77EB" w:rsidRPr="001B77EB">
        <w:rPr>
          <w:rFonts w:ascii="Calibri Light" w:hAnsi="Calibri Light" w:cs="Arial"/>
          <w:sz w:val="24"/>
          <w:szCs w:val="20"/>
        </w:rPr>
        <w:t>disease</w:t>
      </w:r>
      <w:r w:rsidR="00D16147" w:rsidRPr="00361E87">
        <w:rPr>
          <w:rFonts w:ascii="Calibri Light" w:hAnsi="Calibri Light" w:cs="Arial"/>
          <w:sz w:val="24"/>
          <w:szCs w:val="20"/>
        </w:rPr>
        <w:t xml:space="preserve"> </w:t>
      </w:r>
      <w:r w:rsidR="007E6650" w:rsidRPr="00361E87">
        <w:rPr>
          <w:rFonts w:ascii="Calibri Light" w:hAnsi="Calibri Light" w:cs="Arial"/>
          <w:sz w:val="24"/>
          <w:szCs w:val="20"/>
        </w:rPr>
        <w:t>be</w:t>
      </w:r>
      <w:r w:rsidR="00D16147" w:rsidRPr="00361E87">
        <w:rPr>
          <w:rFonts w:ascii="Calibri Light" w:hAnsi="Calibri Light" w:cs="Arial"/>
          <w:sz w:val="24"/>
          <w:szCs w:val="20"/>
        </w:rPr>
        <w:t xml:space="preserve"> sent</w:t>
      </w:r>
      <w:r w:rsidR="00BF5E07" w:rsidRPr="00361E87">
        <w:rPr>
          <w:rFonts w:ascii="Calibri Light" w:hAnsi="Calibri Light" w:cs="Arial"/>
          <w:sz w:val="24"/>
          <w:szCs w:val="20"/>
        </w:rPr>
        <w:t xml:space="preserve"> for </w:t>
      </w:r>
      <w:r w:rsidR="007E6650" w:rsidRPr="00361E87">
        <w:rPr>
          <w:rFonts w:ascii="Calibri Light" w:hAnsi="Calibri Light" w:cs="Arial"/>
          <w:sz w:val="24"/>
          <w:szCs w:val="20"/>
        </w:rPr>
        <w:t>testing</w:t>
      </w:r>
      <w:r w:rsidR="001368CB" w:rsidRPr="00361E87">
        <w:rPr>
          <w:rFonts w:ascii="Calibri Light" w:hAnsi="Calibri Light" w:cs="Arial"/>
          <w:sz w:val="24"/>
          <w:szCs w:val="20"/>
        </w:rPr>
        <w:t>.</w:t>
      </w:r>
    </w:p>
    <w:p w:rsidR="00D16147" w:rsidRPr="00361E87" w:rsidRDefault="00262852" w:rsidP="00757A32">
      <w:pPr>
        <w:pStyle w:val="ListParagraph"/>
        <w:numPr>
          <w:ilvl w:val="0"/>
          <w:numId w:val="1"/>
        </w:numPr>
        <w:rPr>
          <w:rFonts w:ascii="Calibri Light" w:hAnsi="Calibri Light" w:cs="Arial"/>
          <w:sz w:val="24"/>
          <w:szCs w:val="20"/>
        </w:rPr>
      </w:pPr>
      <w:r w:rsidRPr="00361E87">
        <w:rPr>
          <w:rFonts w:ascii="Calibri Light" w:hAnsi="Calibri Light" w:cs="Arial"/>
          <w:sz w:val="24"/>
          <w:szCs w:val="20"/>
        </w:rPr>
        <w:t xml:space="preserve">Please ensure that all available surgical cases are reviewed. </w:t>
      </w:r>
      <w:r w:rsidR="009715CC" w:rsidRPr="00361E87">
        <w:rPr>
          <w:rFonts w:ascii="Calibri Light" w:hAnsi="Calibri Light" w:cs="Arial"/>
          <w:sz w:val="24"/>
          <w:szCs w:val="20"/>
        </w:rPr>
        <w:t xml:space="preserve">The additional specimen may come from the same surgical case or any other available surgical case (resections only for </w:t>
      </w:r>
      <w:proofErr w:type="spellStart"/>
      <w:r w:rsidR="00EB34DA" w:rsidRPr="00361E87">
        <w:rPr>
          <w:rFonts w:ascii="Calibri Light" w:hAnsi="Calibri Light" w:cs="Arial"/>
          <w:sz w:val="24"/>
          <w:szCs w:val="20"/>
        </w:rPr>
        <w:t>Onco</w:t>
      </w:r>
      <w:r w:rsidR="00EB34DA" w:rsidRPr="00757A32">
        <w:rPr>
          <w:rFonts w:ascii="Calibri Light" w:hAnsi="Calibri Light" w:cs="Arial"/>
          <w:i/>
          <w:sz w:val="24"/>
          <w:szCs w:val="20"/>
        </w:rPr>
        <w:t>type</w:t>
      </w:r>
      <w:proofErr w:type="spellEnd"/>
      <w:r w:rsidR="00EB34DA" w:rsidRPr="00361E87">
        <w:rPr>
          <w:rFonts w:ascii="Calibri Light" w:hAnsi="Calibri Light" w:cs="Arial"/>
          <w:sz w:val="24"/>
          <w:szCs w:val="20"/>
        </w:rPr>
        <w:t xml:space="preserve"> DX</w:t>
      </w:r>
      <w:r w:rsidR="00757A32" w:rsidRPr="00757A32">
        <w:rPr>
          <w:rFonts w:ascii="Calibri Light" w:hAnsi="Calibri Light" w:cs="Arial"/>
          <w:sz w:val="24"/>
          <w:szCs w:val="20"/>
        </w:rPr>
        <w:t>®</w:t>
      </w:r>
      <w:r w:rsidR="001A16F7" w:rsidRPr="00361E87">
        <w:rPr>
          <w:rFonts w:ascii="Calibri Light" w:hAnsi="Calibri Light" w:cs="Arial"/>
          <w:sz w:val="24"/>
          <w:szCs w:val="20"/>
        </w:rPr>
        <w:t xml:space="preserve"> Colon</w:t>
      </w:r>
      <w:r w:rsidR="009715CC" w:rsidRPr="00361E87">
        <w:rPr>
          <w:rFonts w:ascii="Calibri Light" w:hAnsi="Calibri Light" w:cs="Arial"/>
          <w:sz w:val="24"/>
          <w:szCs w:val="20"/>
        </w:rPr>
        <w:t>)</w:t>
      </w:r>
    </w:p>
    <w:p w:rsidR="001A16F7" w:rsidRPr="00361E87" w:rsidRDefault="001A16F7" w:rsidP="001A16F7">
      <w:pPr>
        <w:pStyle w:val="ListParagraph"/>
        <w:numPr>
          <w:ilvl w:val="1"/>
          <w:numId w:val="1"/>
        </w:numPr>
        <w:rPr>
          <w:rFonts w:ascii="Calibri Light" w:hAnsi="Calibri Light" w:cs="Arial"/>
          <w:sz w:val="24"/>
          <w:szCs w:val="20"/>
        </w:rPr>
      </w:pPr>
      <w:r w:rsidRPr="00361E87">
        <w:rPr>
          <w:rFonts w:ascii="Calibri Light" w:hAnsi="Calibri Light" w:cs="Arial"/>
          <w:sz w:val="24"/>
          <w:szCs w:val="20"/>
        </w:rPr>
        <w:t xml:space="preserve">Please note, </w:t>
      </w:r>
      <w:r w:rsidR="007E6650" w:rsidRPr="00361E87">
        <w:rPr>
          <w:rFonts w:ascii="Calibri Light" w:hAnsi="Calibri Light" w:cs="Arial"/>
          <w:sz w:val="24"/>
          <w:szCs w:val="20"/>
        </w:rPr>
        <w:t xml:space="preserve">this </w:t>
      </w:r>
      <w:r w:rsidRPr="00361E87">
        <w:rPr>
          <w:rFonts w:ascii="Calibri Light" w:hAnsi="Calibri Light" w:cs="Arial"/>
          <w:sz w:val="24"/>
          <w:szCs w:val="20"/>
        </w:rPr>
        <w:t>request</w:t>
      </w:r>
      <w:r w:rsidR="007E6650" w:rsidRPr="00361E87">
        <w:rPr>
          <w:rFonts w:ascii="Calibri Light" w:hAnsi="Calibri Light" w:cs="Arial"/>
          <w:sz w:val="24"/>
          <w:szCs w:val="20"/>
        </w:rPr>
        <w:t xml:space="preserve"> is only</w:t>
      </w:r>
      <w:r w:rsidRPr="00361E87">
        <w:rPr>
          <w:rFonts w:ascii="Calibri Light" w:hAnsi="Calibri Light" w:cs="Arial"/>
          <w:sz w:val="24"/>
          <w:szCs w:val="20"/>
        </w:rPr>
        <w:t xml:space="preserve"> made if </w:t>
      </w:r>
      <w:r w:rsidR="007E6650" w:rsidRPr="00361E87">
        <w:rPr>
          <w:rFonts w:ascii="Calibri Light" w:hAnsi="Calibri Light" w:cs="Arial"/>
          <w:sz w:val="24"/>
          <w:szCs w:val="20"/>
        </w:rPr>
        <w:t>our deeper sections of the submitted specimen appear</w:t>
      </w:r>
      <w:r w:rsidRPr="00361E87">
        <w:rPr>
          <w:rFonts w:ascii="Calibri Light" w:hAnsi="Calibri Light" w:cs="Arial"/>
          <w:sz w:val="24"/>
          <w:szCs w:val="20"/>
        </w:rPr>
        <w:t xml:space="preserve"> to contain minimal amounts of residual disease</w:t>
      </w:r>
      <w:r w:rsidR="007E6650" w:rsidRPr="00361E87">
        <w:rPr>
          <w:rFonts w:ascii="Calibri Light" w:hAnsi="Calibri Light" w:cs="Arial"/>
          <w:sz w:val="24"/>
          <w:szCs w:val="20"/>
        </w:rPr>
        <w:t>, does not contain disease sufficiently representative of the tumor,</w:t>
      </w:r>
      <w:r w:rsidRPr="00361E87">
        <w:rPr>
          <w:rFonts w:ascii="Calibri Light" w:hAnsi="Calibri Light" w:cs="Arial"/>
          <w:sz w:val="24"/>
          <w:szCs w:val="20"/>
        </w:rPr>
        <w:t xml:space="preserve"> or the area of interest is not amenable to </w:t>
      </w:r>
      <w:r w:rsidR="00EB34DA" w:rsidRPr="00361E87">
        <w:rPr>
          <w:rFonts w:ascii="Calibri Light" w:hAnsi="Calibri Light" w:cs="Arial"/>
          <w:sz w:val="24"/>
          <w:szCs w:val="20"/>
        </w:rPr>
        <w:t>Genomic Health Inc.’s</w:t>
      </w:r>
      <w:r w:rsidRPr="00361E87">
        <w:rPr>
          <w:rFonts w:ascii="Calibri Light" w:hAnsi="Calibri Light" w:cs="Arial"/>
          <w:sz w:val="24"/>
          <w:szCs w:val="20"/>
        </w:rPr>
        <w:t xml:space="preserve"> dissection process.</w:t>
      </w:r>
      <w:bookmarkStart w:id="0" w:name="_GoBack"/>
      <w:bookmarkEnd w:id="0"/>
    </w:p>
    <w:p w:rsidR="009715CC" w:rsidRPr="00361E87" w:rsidRDefault="009715CC" w:rsidP="009715CC">
      <w:pPr>
        <w:rPr>
          <w:rFonts w:ascii="Calibri Light" w:hAnsi="Calibri Light" w:cs="Arial"/>
          <w:sz w:val="24"/>
          <w:szCs w:val="20"/>
        </w:rPr>
      </w:pPr>
      <w:r w:rsidRPr="00361E87">
        <w:rPr>
          <w:rFonts w:ascii="Calibri Light" w:hAnsi="Calibri Light" w:cs="Arial"/>
          <w:sz w:val="24"/>
          <w:szCs w:val="20"/>
        </w:rPr>
        <w:t>If an additional specimen is available please enter the specimen ID and date of collection below, and Genomic Health will fax a formal request for this specimen to your lab.</w:t>
      </w:r>
    </w:p>
    <w:p w:rsidR="00BF5E07" w:rsidRPr="00361E87" w:rsidRDefault="00BF5E07" w:rsidP="00BF5E07">
      <w:pPr>
        <w:rPr>
          <w:rFonts w:ascii="Calibri Light" w:hAnsi="Calibri Light" w:cs="Arial"/>
          <w:sz w:val="24"/>
          <w:szCs w:val="20"/>
        </w:rPr>
      </w:pPr>
      <w:r w:rsidRPr="00361E87">
        <w:rPr>
          <w:rFonts w:ascii="Calibri Light" w:hAnsi="Calibri Light" w:cs="Arial"/>
          <w:sz w:val="24"/>
          <w:szCs w:val="20"/>
        </w:rPr>
        <w:t>A</w:t>
      </w:r>
      <w:r w:rsidR="001A16F7" w:rsidRPr="00361E87">
        <w:rPr>
          <w:rFonts w:ascii="Calibri Light" w:hAnsi="Calibri Light" w:cs="Arial"/>
          <w:sz w:val="24"/>
          <w:szCs w:val="20"/>
        </w:rPr>
        <w:t>n additional</w:t>
      </w:r>
      <w:r w:rsidRPr="00361E87">
        <w:rPr>
          <w:rFonts w:ascii="Calibri Light" w:hAnsi="Calibri Light" w:cs="Arial"/>
          <w:sz w:val="24"/>
          <w:szCs w:val="20"/>
        </w:rPr>
        <w:t xml:space="preserve"> specimen is available for send-out (Circle One): </w:t>
      </w:r>
      <w:r w:rsidR="007E6650" w:rsidRPr="00361E87">
        <w:rPr>
          <w:rFonts w:ascii="Calibri Light" w:hAnsi="Calibri Light" w:cs="Arial"/>
          <w:sz w:val="24"/>
          <w:szCs w:val="20"/>
        </w:rPr>
        <w:t xml:space="preserve">              </w:t>
      </w:r>
      <w:r w:rsidRPr="00361E87">
        <w:rPr>
          <w:rFonts w:ascii="Calibri Light" w:hAnsi="Calibri Light" w:cs="Arial"/>
          <w:sz w:val="24"/>
          <w:szCs w:val="20"/>
        </w:rPr>
        <w:t xml:space="preserve">Yes   </w:t>
      </w:r>
      <w:ins w:id="1" w:author="Anson Tharayanil" w:date="2014-04-16T10:56:00Z">
        <w:r w:rsidR="007E6650" w:rsidRPr="00361E87">
          <w:rPr>
            <w:rFonts w:ascii="Calibri Light" w:hAnsi="Calibri Light" w:cs="Arial"/>
            <w:sz w:val="24"/>
            <w:szCs w:val="20"/>
          </w:rPr>
          <w:t xml:space="preserve">   </w:t>
        </w:r>
      </w:ins>
      <w:r w:rsidRPr="00361E87">
        <w:rPr>
          <w:rFonts w:ascii="Calibri Light" w:hAnsi="Calibri Light" w:cs="Arial"/>
          <w:sz w:val="24"/>
          <w:szCs w:val="20"/>
        </w:rPr>
        <w:t xml:space="preserve">/   </w:t>
      </w:r>
      <w:ins w:id="2" w:author="Anson Tharayanil" w:date="2014-04-16T10:56:00Z">
        <w:r w:rsidR="007E6650" w:rsidRPr="00361E87">
          <w:rPr>
            <w:rFonts w:ascii="Calibri Light" w:hAnsi="Calibri Light" w:cs="Arial"/>
            <w:sz w:val="24"/>
            <w:szCs w:val="20"/>
          </w:rPr>
          <w:t xml:space="preserve">   </w:t>
        </w:r>
      </w:ins>
      <w:r w:rsidRPr="00361E87">
        <w:rPr>
          <w:rFonts w:ascii="Calibri Light" w:hAnsi="Calibri Light" w:cs="Arial"/>
          <w:sz w:val="24"/>
          <w:szCs w:val="20"/>
        </w:rPr>
        <w:t>No</w:t>
      </w:r>
    </w:p>
    <w:tbl>
      <w:tblPr>
        <w:tblW w:w="11265" w:type="dxa"/>
        <w:tblInd w:w="-42" w:type="dxa"/>
        <w:tblLook w:val="0000" w:firstRow="0" w:lastRow="0" w:firstColumn="0" w:lastColumn="0" w:noHBand="0" w:noVBand="0"/>
      </w:tblPr>
      <w:tblGrid>
        <w:gridCol w:w="4860"/>
        <w:gridCol w:w="6405"/>
      </w:tblGrid>
      <w:tr w:rsidR="007E6650" w:rsidRPr="00361E87" w:rsidTr="00451F80">
        <w:trPr>
          <w:trHeight w:val="2145"/>
        </w:trPr>
        <w:tc>
          <w:tcPr>
            <w:tcW w:w="4860" w:type="dxa"/>
          </w:tcPr>
          <w:p w:rsidR="007E6650" w:rsidRPr="00361E87" w:rsidRDefault="007E6650" w:rsidP="007E6650">
            <w:pPr>
              <w:ind w:left="150"/>
              <w:rPr>
                <w:rFonts w:ascii="Calibri Light" w:hAnsi="Calibri Light" w:cs="Arial"/>
                <w:sz w:val="24"/>
                <w:szCs w:val="20"/>
              </w:rPr>
            </w:pPr>
            <w:r w:rsidRPr="00361E87">
              <w:rPr>
                <w:rFonts w:ascii="Calibri Light" w:hAnsi="Calibri Light" w:cs="Arial"/>
                <w:sz w:val="24"/>
                <w:szCs w:val="20"/>
              </w:rPr>
              <w:t>If Yes, please complete below:</w:t>
            </w:r>
          </w:p>
          <w:p w:rsidR="007E6650" w:rsidRPr="00361E87" w:rsidRDefault="007E6650" w:rsidP="007E6650">
            <w:pPr>
              <w:ind w:left="150"/>
              <w:rPr>
                <w:rFonts w:ascii="Calibri Light" w:hAnsi="Calibri Light" w:cs="Arial"/>
                <w:sz w:val="24"/>
                <w:szCs w:val="20"/>
              </w:rPr>
            </w:pPr>
            <w:r w:rsidRPr="00361E87">
              <w:rPr>
                <w:rFonts w:ascii="Calibri Light" w:hAnsi="Calibri Light" w:cs="Arial"/>
                <w:sz w:val="24"/>
                <w:szCs w:val="20"/>
              </w:rPr>
              <w:t>Accession Number: _________________</w:t>
            </w:r>
          </w:p>
          <w:p w:rsidR="007E6650" w:rsidRPr="00361E87" w:rsidRDefault="007E6650" w:rsidP="007E6650">
            <w:pPr>
              <w:ind w:left="150"/>
              <w:rPr>
                <w:rFonts w:ascii="Calibri Light" w:hAnsi="Calibri Light" w:cs="Arial"/>
                <w:sz w:val="24"/>
                <w:szCs w:val="20"/>
              </w:rPr>
            </w:pPr>
            <w:r w:rsidRPr="00361E87">
              <w:rPr>
                <w:rFonts w:ascii="Calibri Light" w:hAnsi="Calibri Light" w:cs="Arial"/>
                <w:sz w:val="24"/>
                <w:szCs w:val="20"/>
              </w:rPr>
              <w:t>Date of Collection: __________________</w:t>
            </w:r>
          </w:p>
          <w:p w:rsidR="007E6650" w:rsidRPr="00361E87" w:rsidRDefault="007E6650" w:rsidP="007E6650">
            <w:pPr>
              <w:rPr>
                <w:rFonts w:ascii="Calibri Light" w:hAnsi="Calibri Light" w:cs="Arial"/>
                <w:sz w:val="24"/>
                <w:szCs w:val="20"/>
              </w:rPr>
            </w:pPr>
          </w:p>
        </w:tc>
        <w:tc>
          <w:tcPr>
            <w:tcW w:w="6405" w:type="dxa"/>
          </w:tcPr>
          <w:p w:rsidR="007E6650" w:rsidRPr="00361E87" w:rsidRDefault="007E6650" w:rsidP="007E6650">
            <w:pPr>
              <w:ind w:left="327"/>
              <w:rPr>
                <w:rFonts w:ascii="Calibri Light" w:hAnsi="Calibri Light" w:cs="Arial"/>
                <w:sz w:val="24"/>
                <w:szCs w:val="20"/>
              </w:rPr>
            </w:pPr>
            <w:r w:rsidRPr="00361E87">
              <w:rPr>
                <w:rFonts w:ascii="Calibri Light" w:hAnsi="Calibri Light" w:cs="Arial"/>
                <w:sz w:val="24"/>
                <w:szCs w:val="20"/>
              </w:rPr>
              <w:t>If No, please complete below (if applicable):</w:t>
            </w:r>
          </w:p>
          <w:p w:rsidR="007E6650" w:rsidRPr="00361E87" w:rsidRDefault="007E6650" w:rsidP="007E6650">
            <w:pPr>
              <w:ind w:left="327"/>
              <w:rPr>
                <w:rFonts w:ascii="Calibri Light" w:hAnsi="Calibri Light" w:cs="Arial"/>
                <w:sz w:val="24"/>
                <w:szCs w:val="20"/>
              </w:rPr>
            </w:pPr>
            <w:r w:rsidRPr="00361E87">
              <w:rPr>
                <w:rFonts w:ascii="Calibri Light" w:hAnsi="Calibri Light" w:cs="Arial"/>
                <w:sz w:val="24"/>
                <w:szCs w:val="20"/>
              </w:rPr>
              <w:t xml:space="preserve">Facility which may have additional sample (i.e. core biopsy): </w:t>
            </w:r>
          </w:p>
          <w:p w:rsidR="007E6650" w:rsidRPr="00361E87" w:rsidRDefault="007E6650" w:rsidP="007E6650">
            <w:pPr>
              <w:ind w:left="327"/>
              <w:rPr>
                <w:rFonts w:ascii="Calibri Light" w:hAnsi="Calibri Light" w:cs="Arial"/>
                <w:sz w:val="24"/>
                <w:szCs w:val="20"/>
              </w:rPr>
            </w:pPr>
            <w:r w:rsidRPr="00361E87">
              <w:rPr>
                <w:rFonts w:ascii="Calibri Light" w:hAnsi="Calibri Light" w:cs="Arial"/>
                <w:sz w:val="24"/>
                <w:szCs w:val="20"/>
              </w:rPr>
              <w:t>________________________________________________</w:t>
            </w:r>
          </w:p>
          <w:p w:rsidR="007E6650" w:rsidRPr="00361E87" w:rsidRDefault="007E6650" w:rsidP="007E6650">
            <w:pPr>
              <w:ind w:left="330"/>
              <w:rPr>
                <w:rFonts w:ascii="Calibri Light" w:hAnsi="Calibri Light" w:cs="Arial"/>
                <w:sz w:val="24"/>
                <w:szCs w:val="20"/>
              </w:rPr>
            </w:pPr>
            <w:r w:rsidRPr="00361E87">
              <w:rPr>
                <w:rFonts w:ascii="Calibri Light" w:hAnsi="Calibri Light" w:cs="Arial"/>
                <w:sz w:val="24"/>
                <w:szCs w:val="20"/>
              </w:rPr>
              <w:t>Contact information: ______________________________</w:t>
            </w:r>
          </w:p>
        </w:tc>
      </w:tr>
    </w:tbl>
    <w:p w:rsidR="00BF5E07" w:rsidRPr="00361E87" w:rsidRDefault="00BF5E07">
      <w:pPr>
        <w:rPr>
          <w:rFonts w:ascii="Calibri Light" w:hAnsi="Calibri Light" w:cs="Arial"/>
          <w:sz w:val="24"/>
          <w:szCs w:val="20"/>
        </w:rPr>
      </w:pPr>
      <w:r w:rsidRPr="00361E87">
        <w:rPr>
          <w:rFonts w:ascii="Calibri Light" w:hAnsi="Calibri Light" w:cs="Arial"/>
          <w:sz w:val="24"/>
          <w:szCs w:val="20"/>
        </w:rPr>
        <w:t xml:space="preserve">Please fax this completed request to 866-444-0640. </w:t>
      </w:r>
    </w:p>
    <w:p w:rsidR="001368CB" w:rsidRPr="00A77289" w:rsidRDefault="00DA32E3" w:rsidP="001368CB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0"/>
        </w:rPr>
      </w:pPr>
      <w:r>
        <w:rPr>
          <w:rFonts w:ascii="Calibri Light" w:hAnsi="Calibri Light" w:cs="Arial"/>
          <w:sz w:val="24"/>
          <w:szCs w:val="20"/>
        </w:rPr>
        <w:t xml:space="preserve">We appreciate </w:t>
      </w:r>
      <w:r w:rsidR="00A659C0">
        <w:rPr>
          <w:rFonts w:ascii="Calibri Light" w:hAnsi="Calibri Light" w:cs="Arial"/>
          <w:sz w:val="24"/>
          <w:szCs w:val="20"/>
        </w:rPr>
        <w:t>your assistance with this matter. S</w:t>
      </w:r>
      <w:r>
        <w:rPr>
          <w:rFonts w:ascii="Calibri Light" w:hAnsi="Calibri Light" w:cs="Arial"/>
          <w:sz w:val="24"/>
          <w:szCs w:val="20"/>
        </w:rPr>
        <w:t xml:space="preserve">hould you have any questions or concerns, please feel free to </w:t>
      </w:r>
      <w:proofErr w:type="gramStart"/>
      <w:r>
        <w:rPr>
          <w:rFonts w:ascii="Calibri Light" w:hAnsi="Calibri Light" w:cs="Arial"/>
          <w:sz w:val="24"/>
          <w:szCs w:val="20"/>
        </w:rPr>
        <w:t>contact</w:t>
      </w:r>
      <w:proofErr w:type="gramEnd"/>
      <w:r>
        <w:rPr>
          <w:rFonts w:ascii="Calibri Light" w:hAnsi="Calibri Light" w:cs="Arial"/>
          <w:sz w:val="24"/>
          <w:szCs w:val="20"/>
        </w:rPr>
        <w:t xml:space="preserve"> Customer Service directly (866-662-6897). </w:t>
      </w:r>
    </w:p>
    <w:p w:rsidR="001368CB" w:rsidRPr="00A77289" w:rsidRDefault="001368CB" w:rsidP="001368CB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0"/>
        </w:rPr>
      </w:pPr>
    </w:p>
    <w:p w:rsidR="001368CB" w:rsidRDefault="001368CB" w:rsidP="001368CB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0"/>
        </w:rPr>
      </w:pPr>
      <w:r w:rsidRPr="00A77289">
        <w:rPr>
          <w:rFonts w:ascii="Calibri Light" w:hAnsi="Calibri Light" w:cs="Arial"/>
          <w:sz w:val="24"/>
          <w:szCs w:val="20"/>
        </w:rPr>
        <w:t>Best Regards,</w:t>
      </w:r>
    </w:p>
    <w:p w:rsidR="002E7411" w:rsidRDefault="002E7411" w:rsidP="001368CB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0"/>
        </w:rPr>
      </w:pPr>
    </w:p>
    <w:p w:rsidR="001368CB" w:rsidRPr="00A77289" w:rsidRDefault="001368CB" w:rsidP="001368CB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0"/>
        </w:rPr>
      </w:pPr>
      <w:r w:rsidRPr="00A77289">
        <w:rPr>
          <w:rFonts w:ascii="Calibri Light" w:hAnsi="Calibri Light" w:cs="Arial"/>
          <w:sz w:val="24"/>
          <w:szCs w:val="20"/>
        </w:rPr>
        <w:t>Genomic Health, Inc.</w:t>
      </w:r>
      <w:r w:rsidR="00757A32" w:rsidRPr="00757A32">
        <w:t xml:space="preserve"> </w:t>
      </w:r>
      <w:r w:rsidR="00757A32" w:rsidRPr="00757A32">
        <w:rPr>
          <w:rFonts w:ascii="Calibri Light" w:hAnsi="Calibri Light" w:cs="Arial"/>
          <w:sz w:val="24"/>
          <w:szCs w:val="20"/>
        </w:rPr>
        <w:t>®</w:t>
      </w:r>
    </w:p>
    <w:p w:rsidR="001368CB" w:rsidRPr="00A77289" w:rsidRDefault="001368CB" w:rsidP="001368CB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0"/>
        </w:rPr>
      </w:pPr>
      <w:r w:rsidRPr="00A77289">
        <w:rPr>
          <w:rFonts w:ascii="Calibri Light" w:hAnsi="Calibri Light" w:cs="Arial"/>
          <w:sz w:val="24"/>
          <w:szCs w:val="20"/>
        </w:rPr>
        <w:t>Customer Service</w:t>
      </w:r>
    </w:p>
    <w:p w:rsidR="00BF5E07" w:rsidRPr="00A77289" w:rsidRDefault="001368CB" w:rsidP="001368CB">
      <w:pPr>
        <w:autoSpaceDE w:val="0"/>
        <w:autoSpaceDN w:val="0"/>
        <w:adjustRightInd w:val="0"/>
        <w:spacing w:after="0" w:line="240" w:lineRule="auto"/>
        <w:rPr>
          <w:rFonts w:ascii="Calibri Light" w:hAnsi="Calibri Light" w:cs="Arial"/>
          <w:sz w:val="24"/>
          <w:szCs w:val="20"/>
        </w:rPr>
      </w:pPr>
      <w:r w:rsidRPr="00A77289">
        <w:rPr>
          <w:rFonts w:ascii="Calibri Light" w:hAnsi="Calibri Light" w:cs="Arial"/>
          <w:sz w:val="24"/>
          <w:szCs w:val="20"/>
        </w:rPr>
        <w:t>Telephone: 866-662-</w:t>
      </w:r>
      <w:r w:rsidR="00A90FDB" w:rsidRPr="00A77289">
        <w:rPr>
          <w:rFonts w:ascii="Calibri Light" w:hAnsi="Calibri Light" w:cs="Arial"/>
          <w:sz w:val="24"/>
          <w:szCs w:val="20"/>
        </w:rPr>
        <w:t>6897 /</w:t>
      </w:r>
      <w:r w:rsidRPr="00A77289">
        <w:rPr>
          <w:rFonts w:ascii="Calibri Light" w:hAnsi="Calibri Light" w:cs="Arial"/>
          <w:sz w:val="24"/>
          <w:szCs w:val="20"/>
        </w:rPr>
        <w:t xml:space="preserve"> www.oncotypeDX.com</w:t>
      </w:r>
    </w:p>
    <w:sectPr w:rsidR="00BF5E07" w:rsidRPr="00A77289" w:rsidSect="006700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5657"/>
    <w:multiLevelType w:val="hybridMultilevel"/>
    <w:tmpl w:val="5FF0F364"/>
    <w:lvl w:ilvl="0" w:tplc="65D87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093"/>
    <w:rsid w:val="00020A8A"/>
    <w:rsid w:val="00022E58"/>
    <w:rsid w:val="000256BD"/>
    <w:rsid w:val="00030EE5"/>
    <w:rsid w:val="000336B8"/>
    <w:rsid w:val="00062918"/>
    <w:rsid w:val="00063EA7"/>
    <w:rsid w:val="00071860"/>
    <w:rsid w:val="000C35AF"/>
    <w:rsid w:val="000C46E7"/>
    <w:rsid w:val="000E3B21"/>
    <w:rsid w:val="001045B5"/>
    <w:rsid w:val="001157BF"/>
    <w:rsid w:val="00134E9E"/>
    <w:rsid w:val="001368CB"/>
    <w:rsid w:val="00137F06"/>
    <w:rsid w:val="001A16F7"/>
    <w:rsid w:val="001A3062"/>
    <w:rsid w:val="001B77EB"/>
    <w:rsid w:val="00250185"/>
    <w:rsid w:val="002545CA"/>
    <w:rsid w:val="00262852"/>
    <w:rsid w:val="0027222C"/>
    <w:rsid w:val="00280633"/>
    <w:rsid w:val="002B3809"/>
    <w:rsid w:val="002C7D52"/>
    <w:rsid w:val="002E7411"/>
    <w:rsid w:val="00301099"/>
    <w:rsid w:val="003235EE"/>
    <w:rsid w:val="00356CA5"/>
    <w:rsid w:val="00361E87"/>
    <w:rsid w:val="003855F2"/>
    <w:rsid w:val="003A49F4"/>
    <w:rsid w:val="003E4421"/>
    <w:rsid w:val="00426163"/>
    <w:rsid w:val="00451F80"/>
    <w:rsid w:val="004870C8"/>
    <w:rsid w:val="004937B8"/>
    <w:rsid w:val="00497B1D"/>
    <w:rsid w:val="004A3F4F"/>
    <w:rsid w:val="004C71B4"/>
    <w:rsid w:val="00504F86"/>
    <w:rsid w:val="00540FB4"/>
    <w:rsid w:val="0054506C"/>
    <w:rsid w:val="005622DD"/>
    <w:rsid w:val="0058389E"/>
    <w:rsid w:val="005A6DE7"/>
    <w:rsid w:val="005B51E2"/>
    <w:rsid w:val="005B68E4"/>
    <w:rsid w:val="005D115F"/>
    <w:rsid w:val="00601282"/>
    <w:rsid w:val="006068B0"/>
    <w:rsid w:val="00620A25"/>
    <w:rsid w:val="00636F20"/>
    <w:rsid w:val="006471F6"/>
    <w:rsid w:val="00664636"/>
    <w:rsid w:val="00670093"/>
    <w:rsid w:val="006924A9"/>
    <w:rsid w:val="006F1F9C"/>
    <w:rsid w:val="006F5A8D"/>
    <w:rsid w:val="007026E0"/>
    <w:rsid w:val="00714F0B"/>
    <w:rsid w:val="00757A32"/>
    <w:rsid w:val="00782F25"/>
    <w:rsid w:val="007B02AB"/>
    <w:rsid w:val="007C218F"/>
    <w:rsid w:val="007C7543"/>
    <w:rsid w:val="007E6650"/>
    <w:rsid w:val="00814701"/>
    <w:rsid w:val="008331C1"/>
    <w:rsid w:val="0086287B"/>
    <w:rsid w:val="008873C9"/>
    <w:rsid w:val="008959E1"/>
    <w:rsid w:val="008B6BB7"/>
    <w:rsid w:val="008C7D40"/>
    <w:rsid w:val="00936F69"/>
    <w:rsid w:val="009715CC"/>
    <w:rsid w:val="009806B0"/>
    <w:rsid w:val="009A7D7C"/>
    <w:rsid w:val="00A346B9"/>
    <w:rsid w:val="00A34AC8"/>
    <w:rsid w:val="00A57522"/>
    <w:rsid w:val="00A6263B"/>
    <w:rsid w:val="00A659C0"/>
    <w:rsid w:val="00A736C4"/>
    <w:rsid w:val="00A77289"/>
    <w:rsid w:val="00A90FDB"/>
    <w:rsid w:val="00A9195B"/>
    <w:rsid w:val="00AD31D1"/>
    <w:rsid w:val="00B10AE9"/>
    <w:rsid w:val="00B15332"/>
    <w:rsid w:val="00B55371"/>
    <w:rsid w:val="00B6671C"/>
    <w:rsid w:val="00B70408"/>
    <w:rsid w:val="00B83405"/>
    <w:rsid w:val="00BD0EA5"/>
    <w:rsid w:val="00BD40C9"/>
    <w:rsid w:val="00BF5E07"/>
    <w:rsid w:val="00BF7715"/>
    <w:rsid w:val="00C173F3"/>
    <w:rsid w:val="00C3558B"/>
    <w:rsid w:val="00C4325B"/>
    <w:rsid w:val="00C92509"/>
    <w:rsid w:val="00CA51AD"/>
    <w:rsid w:val="00CF39E4"/>
    <w:rsid w:val="00D16147"/>
    <w:rsid w:val="00D230E3"/>
    <w:rsid w:val="00D3164E"/>
    <w:rsid w:val="00D43521"/>
    <w:rsid w:val="00D61106"/>
    <w:rsid w:val="00D66CD5"/>
    <w:rsid w:val="00DA32E3"/>
    <w:rsid w:val="00E0275C"/>
    <w:rsid w:val="00E14F70"/>
    <w:rsid w:val="00E2090E"/>
    <w:rsid w:val="00E23574"/>
    <w:rsid w:val="00E24F6E"/>
    <w:rsid w:val="00E43C3B"/>
    <w:rsid w:val="00E87D3D"/>
    <w:rsid w:val="00EB34DA"/>
    <w:rsid w:val="00EB3659"/>
    <w:rsid w:val="00F2094C"/>
    <w:rsid w:val="00FA4BF6"/>
    <w:rsid w:val="00FB7959"/>
    <w:rsid w:val="00FC1B57"/>
    <w:rsid w:val="00FD2FB2"/>
    <w:rsid w:val="00FD71A8"/>
    <w:rsid w:val="00FE48D5"/>
    <w:rsid w:val="00FE5ABC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385F6-6667-4B2C-99F6-CF7BD635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0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0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66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6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6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8B785-845D-4FE4-8195-7C6AA4265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Genomic Health Inc.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Zaahid Mathir</dc:creator>
  <cp:lastModifiedBy>Aimee Pearce</cp:lastModifiedBy>
  <cp:revision>41</cp:revision>
  <cp:lastPrinted>2014-06-27T21:11:00Z</cp:lastPrinted>
  <dcterms:created xsi:type="dcterms:W3CDTF">2014-08-26T21:08:00Z</dcterms:created>
  <dcterms:modified xsi:type="dcterms:W3CDTF">2015-06-02T20:17:00Z</dcterms:modified>
</cp:coreProperties>
</file>